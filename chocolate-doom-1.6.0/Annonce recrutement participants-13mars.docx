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5EE" w:rsidRDefault="007765EE" w:rsidP="009D77A4">
      <w:pPr>
        <w:jc w:val="center"/>
        <w:rPr>
          <w:rFonts w:ascii="Arial Narrow" w:hAnsi="Arial Narrow"/>
          <w:b/>
        </w:rPr>
      </w:pPr>
    </w:p>
    <w:p w:rsidR="009D77A4" w:rsidRPr="003F1767" w:rsidRDefault="00686515" w:rsidP="009D77A4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É</w:t>
      </w:r>
      <w:r w:rsidR="009D77A4" w:rsidRPr="003F1767">
        <w:rPr>
          <w:rFonts w:ascii="Arial Narrow" w:hAnsi="Arial Narrow"/>
          <w:b/>
        </w:rPr>
        <w:t>tudiants de l’UQAC</w:t>
      </w:r>
      <w:r w:rsidR="002877E6" w:rsidRPr="003F1767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recherchés </w:t>
      </w:r>
      <w:r w:rsidR="002877E6" w:rsidRPr="003F1767">
        <w:rPr>
          <w:rFonts w:ascii="Arial Narrow" w:hAnsi="Arial Narrow"/>
          <w:b/>
        </w:rPr>
        <w:t>pour participer à une étude</w:t>
      </w:r>
    </w:p>
    <w:p w:rsidR="009D77A4" w:rsidRPr="003F1767" w:rsidRDefault="009D77A4" w:rsidP="00341474">
      <w:pPr>
        <w:jc w:val="both"/>
        <w:rPr>
          <w:rFonts w:ascii="Arial Narrow" w:hAnsi="Arial Narrow"/>
        </w:rPr>
      </w:pPr>
    </w:p>
    <w:p w:rsidR="009D77A4" w:rsidRPr="003F1767" w:rsidRDefault="009D77A4" w:rsidP="00341474">
      <w:pPr>
        <w:jc w:val="both"/>
        <w:rPr>
          <w:rFonts w:ascii="Arial Narrow" w:hAnsi="Arial Narrow"/>
        </w:rPr>
      </w:pPr>
      <w:r w:rsidRPr="003F1767">
        <w:rPr>
          <w:rFonts w:ascii="Arial Narrow" w:hAnsi="Arial Narrow"/>
          <w:b/>
        </w:rPr>
        <w:t>Titre de l’étude :</w:t>
      </w:r>
      <w:r w:rsidRPr="003F1767">
        <w:rPr>
          <w:rFonts w:ascii="Arial Narrow" w:hAnsi="Arial Narrow"/>
        </w:rPr>
        <w:t xml:space="preserve"> Le vécu subjectif des étudiants québécois de l’Université du Québec à Chicoutimi envers les étudiants internationaux</w:t>
      </w:r>
    </w:p>
    <w:p w:rsidR="009D77A4" w:rsidRPr="003F1767" w:rsidRDefault="009D77A4" w:rsidP="007B325E">
      <w:pPr>
        <w:jc w:val="both"/>
        <w:rPr>
          <w:rFonts w:ascii="Arial Narrow" w:hAnsi="Arial Narrow"/>
        </w:rPr>
      </w:pPr>
    </w:p>
    <w:p w:rsidR="009D77A4" w:rsidRPr="003F1767" w:rsidRDefault="009D77A4" w:rsidP="00341474">
      <w:pPr>
        <w:jc w:val="both"/>
        <w:rPr>
          <w:rFonts w:ascii="Arial Narrow" w:hAnsi="Arial Narrow"/>
        </w:rPr>
      </w:pPr>
      <w:r w:rsidRPr="003F1767">
        <w:rPr>
          <w:rFonts w:ascii="Arial Narrow" w:hAnsi="Arial Narrow"/>
          <w:b/>
        </w:rPr>
        <w:t>Responsable de l’étude</w:t>
      </w:r>
      <w:r w:rsidR="00212D6E">
        <w:rPr>
          <w:rFonts w:ascii="Arial Narrow" w:hAnsi="Arial Narrow"/>
          <w:b/>
        </w:rPr>
        <w:t xml:space="preserve"> et considérations éthiques</w:t>
      </w:r>
      <w:r w:rsidRPr="003F1767">
        <w:rPr>
          <w:rFonts w:ascii="Arial Narrow" w:hAnsi="Arial Narrow"/>
          <w:b/>
        </w:rPr>
        <w:t> :</w:t>
      </w:r>
      <w:r w:rsidRPr="003F1767">
        <w:rPr>
          <w:rFonts w:ascii="Arial Narrow" w:hAnsi="Arial Narrow"/>
        </w:rPr>
        <w:t xml:space="preserve"> Sandra Côté,</w:t>
      </w:r>
      <w:r w:rsidR="00341474">
        <w:rPr>
          <w:rFonts w:ascii="Arial Narrow" w:hAnsi="Arial Narrow"/>
        </w:rPr>
        <w:t xml:space="preserve"> étudiante à la maîtrise en travail social,</w:t>
      </w:r>
      <w:r w:rsidRPr="003F1767">
        <w:rPr>
          <w:rFonts w:ascii="Arial Narrow" w:hAnsi="Arial Narrow"/>
        </w:rPr>
        <w:t xml:space="preserve"> sous la supervision de Christiane Bergeron-Leclerc, Ph.D.</w:t>
      </w:r>
      <w:r w:rsidR="00341474">
        <w:rPr>
          <w:rFonts w:ascii="Arial Narrow" w:hAnsi="Arial Narrow"/>
        </w:rPr>
        <w:t>, professeure au Département des Sciences humaines.</w:t>
      </w:r>
      <w:r w:rsidR="00212D6E">
        <w:rPr>
          <w:rFonts w:ascii="Arial Narrow" w:hAnsi="Arial Narrow"/>
        </w:rPr>
        <w:t xml:space="preserve">  Cette étude a reçu l’approbation du Comité d’éthique et de la recherche de l’Université du Québec à Chicoutimi (UQAC).</w:t>
      </w:r>
    </w:p>
    <w:p w:rsidR="00212D6E" w:rsidRPr="003F1767" w:rsidRDefault="00212D6E" w:rsidP="00341474">
      <w:pPr>
        <w:jc w:val="both"/>
        <w:rPr>
          <w:rFonts w:ascii="Arial Narrow" w:hAnsi="Arial Narrow"/>
        </w:rPr>
      </w:pPr>
    </w:p>
    <w:p w:rsidR="008C5022" w:rsidRDefault="009D77A4" w:rsidP="00341474">
      <w:pPr>
        <w:jc w:val="both"/>
        <w:rPr>
          <w:rFonts w:ascii="Arial Narrow" w:hAnsi="Arial Narrow"/>
        </w:rPr>
      </w:pPr>
      <w:r w:rsidRPr="003F1767">
        <w:rPr>
          <w:rFonts w:ascii="Arial Narrow" w:hAnsi="Arial Narrow"/>
          <w:b/>
        </w:rPr>
        <w:t>Objectifs de l’étude :</w:t>
      </w:r>
      <w:r w:rsidRPr="003F1767">
        <w:rPr>
          <w:rFonts w:ascii="Arial Narrow" w:hAnsi="Arial Narrow"/>
        </w:rPr>
        <w:t xml:space="preserve"> Cette étude </w:t>
      </w:r>
      <w:r w:rsidR="002877E6" w:rsidRPr="003F1767">
        <w:rPr>
          <w:rFonts w:ascii="Arial Narrow" w:hAnsi="Arial Narrow"/>
        </w:rPr>
        <w:t>poursuit l’objectif principal de documenter le vécu subjectif des étudiants québécois de l’</w:t>
      </w:r>
      <w:r w:rsidR="007765EE">
        <w:rPr>
          <w:rFonts w:ascii="Arial Narrow" w:hAnsi="Arial Narrow"/>
        </w:rPr>
        <w:t>U</w:t>
      </w:r>
      <w:r w:rsidR="00212D6E">
        <w:rPr>
          <w:rFonts w:ascii="Arial Narrow" w:hAnsi="Arial Narrow"/>
        </w:rPr>
        <w:t xml:space="preserve">QAC </w:t>
      </w:r>
      <w:r w:rsidR="002877E6" w:rsidRPr="003F1767">
        <w:rPr>
          <w:rFonts w:ascii="Arial Narrow" w:hAnsi="Arial Narrow"/>
        </w:rPr>
        <w:t>à l’égard des étudiants internationaux.</w:t>
      </w:r>
      <w:r w:rsidR="003F1767">
        <w:rPr>
          <w:rFonts w:ascii="Arial Narrow" w:hAnsi="Arial Narrow"/>
        </w:rPr>
        <w:t xml:space="preserve"> </w:t>
      </w:r>
    </w:p>
    <w:p w:rsidR="002877E6" w:rsidRDefault="003F1767" w:rsidP="00341474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C</w:t>
      </w:r>
      <w:r w:rsidR="002877E6" w:rsidRPr="003F1767">
        <w:rPr>
          <w:rFonts w:ascii="Arial Narrow" w:hAnsi="Arial Narrow"/>
        </w:rPr>
        <w:t>inq objectifs spécifiques sont ciblés :</w:t>
      </w:r>
    </w:p>
    <w:p w:rsidR="003F1767" w:rsidRPr="003F1767" w:rsidRDefault="003F1767" w:rsidP="007B325E">
      <w:pPr>
        <w:jc w:val="both"/>
        <w:rPr>
          <w:rFonts w:ascii="Arial Narrow" w:hAnsi="Arial Narrow"/>
        </w:rPr>
      </w:pPr>
    </w:p>
    <w:p w:rsidR="003F1767" w:rsidRDefault="002877E6" w:rsidP="007B325E">
      <w:pPr>
        <w:numPr>
          <w:ilvl w:val="0"/>
          <w:numId w:val="3"/>
        </w:numPr>
        <w:jc w:val="both"/>
        <w:rPr>
          <w:rFonts w:ascii="Arial Narrow" w:hAnsi="Arial Narrow"/>
        </w:rPr>
      </w:pPr>
      <w:r w:rsidRPr="003F1767">
        <w:rPr>
          <w:rFonts w:ascii="Arial Narrow" w:hAnsi="Arial Narrow"/>
        </w:rPr>
        <w:t xml:space="preserve">Recueillir les </w:t>
      </w:r>
      <w:r w:rsidR="007478D9">
        <w:rPr>
          <w:rFonts w:ascii="Arial Narrow" w:hAnsi="Arial Narrow"/>
        </w:rPr>
        <w:t xml:space="preserve">idéologies </w:t>
      </w:r>
      <w:r w:rsidRPr="003F1767">
        <w:rPr>
          <w:rFonts w:ascii="Arial Narrow" w:hAnsi="Arial Narrow"/>
        </w:rPr>
        <w:t>des étudiants québécois envers les étudiants internationaux</w:t>
      </w:r>
      <w:r w:rsidR="007478D9">
        <w:rPr>
          <w:rFonts w:ascii="Arial Narrow" w:hAnsi="Arial Narrow"/>
        </w:rPr>
        <w:t xml:space="preserve"> et l’intégration</w:t>
      </w:r>
      <w:r w:rsidRPr="003F1767">
        <w:rPr>
          <w:rFonts w:ascii="Arial Narrow" w:hAnsi="Arial Narrow"/>
        </w:rPr>
        <w:t xml:space="preserve">. </w:t>
      </w:r>
    </w:p>
    <w:p w:rsidR="00CA4FCA" w:rsidRPr="003F1767" w:rsidRDefault="002877E6" w:rsidP="007B325E">
      <w:pPr>
        <w:numPr>
          <w:ilvl w:val="0"/>
          <w:numId w:val="3"/>
        </w:numPr>
        <w:jc w:val="both"/>
        <w:rPr>
          <w:rFonts w:ascii="Arial Narrow" w:hAnsi="Arial Narrow"/>
        </w:rPr>
      </w:pPr>
      <w:r w:rsidRPr="003F1767">
        <w:rPr>
          <w:rFonts w:ascii="Arial Narrow" w:hAnsi="Arial Narrow"/>
        </w:rPr>
        <w:t xml:space="preserve">Documenter la façon dont sont vécus les contacts </w:t>
      </w:r>
      <w:r w:rsidR="00CA4FCA" w:rsidRPr="003F1767">
        <w:rPr>
          <w:rFonts w:ascii="Arial Narrow" w:hAnsi="Arial Narrow"/>
        </w:rPr>
        <w:t xml:space="preserve">entre </w:t>
      </w:r>
      <w:r w:rsidRPr="003F1767">
        <w:rPr>
          <w:rFonts w:ascii="Arial Narrow" w:hAnsi="Arial Narrow"/>
        </w:rPr>
        <w:t xml:space="preserve">les étudiants internationaux </w:t>
      </w:r>
      <w:r w:rsidR="00CA4FCA" w:rsidRPr="003F1767">
        <w:rPr>
          <w:rFonts w:ascii="Arial Narrow" w:hAnsi="Arial Narrow"/>
        </w:rPr>
        <w:t xml:space="preserve">et </w:t>
      </w:r>
      <w:r w:rsidRPr="003F1767">
        <w:rPr>
          <w:rFonts w:ascii="Arial Narrow" w:hAnsi="Arial Narrow"/>
        </w:rPr>
        <w:t xml:space="preserve">les  étudiants québécois. </w:t>
      </w:r>
    </w:p>
    <w:p w:rsidR="00CA4FCA" w:rsidRPr="003F1767" w:rsidRDefault="00CA4FCA" w:rsidP="007B325E">
      <w:pPr>
        <w:numPr>
          <w:ilvl w:val="0"/>
          <w:numId w:val="3"/>
        </w:numPr>
        <w:jc w:val="both"/>
        <w:rPr>
          <w:rFonts w:ascii="Arial Narrow" w:hAnsi="Arial Narrow"/>
        </w:rPr>
      </w:pPr>
      <w:r w:rsidRPr="003F1767">
        <w:rPr>
          <w:rFonts w:ascii="Arial Narrow" w:hAnsi="Arial Narrow"/>
        </w:rPr>
        <w:t>Explorer j</w:t>
      </w:r>
      <w:r w:rsidR="002877E6" w:rsidRPr="003F1767">
        <w:rPr>
          <w:rFonts w:ascii="Arial Narrow" w:hAnsi="Arial Narrow"/>
        </w:rPr>
        <w:t xml:space="preserve">usqu’à quel point les contacts avec les étudiants internationaux génèrent de l’anxiété chez les étudiants québécois. </w:t>
      </w:r>
    </w:p>
    <w:p w:rsidR="00CA4FCA" w:rsidRPr="003F1767" w:rsidRDefault="00CA4FCA" w:rsidP="007B325E">
      <w:pPr>
        <w:numPr>
          <w:ilvl w:val="0"/>
          <w:numId w:val="3"/>
        </w:numPr>
        <w:jc w:val="both"/>
        <w:rPr>
          <w:rFonts w:ascii="Arial Narrow" w:hAnsi="Arial Narrow"/>
        </w:rPr>
      </w:pPr>
      <w:r w:rsidRPr="003F1767">
        <w:rPr>
          <w:rFonts w:ascii="Arial Narrow" w:hAnsi="Arial Narrow"/>
        </w:rPr>
        <w:t>Explorer j</w:t>
      </w:r>
      <w:r w:rsidR="002877E6" w:rsidRPr="003F1767">
        <w:rPr>
          <w:rFonts w:ascii="Arial Narrow" w:hAnsi="Arial Narrow"/>
        </w:rPr>
        <w:t xml:space="preserve">usqu’à quel point les contacts avec les étudiants internationaux constituent une menace pour les étudiants québécois. </w:t>
      </w:r>
    </w:p>
    <w:p w:rsidR="002877E6" w:rsidRPr="003F1767" w:rsidRDefault="002877E6" w:rsidP="007B325E">
      <w:pPr>
        <w:numPr>
          <w:ilvl w:val="0"/>
          <w:numId w:val="3"/>
        </w:numPr>
        <w:jc w:val="both"/>
        <w:rPr>
          <w:rFonts w:ascii="Arial Narrow" w:hAnsi="Arial Narrow"/>
        </w:rPr>
      </w:pPr>
      <w:r w:rsidRPr="003F1767">
        <w:rPr>
          <w:rFonts w:ascii="Arial Narrow" w:hAnsi="Arial Narrow"/>
        </w:rPr>
        <w:t xml:space="preserve">Décrire les attitudes des étudiants québécois envers les étudiants internationaux. </w:t>
      </w:r>
    </w:p>
    <w:p w:rsidR="002877E6" w:rsidRPr="003F1767" w:rsidRDefault="002877E6" w:rsidP="00341474">
      <w:pPr>
        <w:jc w:val="both"/>
        <w:rPr>
          <w:rFonts w:ascii="Arial Narrow" w:hAnsi="Arial Narrow"/>
        </w:rPr>
      </w:pPr>
    </w:p>
    <w:p w:rsidR="00590A45" w:rsidRPr="00590A45" w:rsidRDefault="009D77A4" w:rsidP="007B325E">
      <w:pPr>
        <w:jc w:val="both"/>
        <w:rPr>
          <w:rFonts w:ascii="Arial Narrow" w:hAnsi="Arial Narrow"/>
        </w:rPr>
      </w:pPr>
      <w:r w:rsidRPr="007765EE">
        <w:rPr>
          <w:rFonts w:ascii="Arial Narrow" w:hAnsi="Arial Narrow"/>
          <w:b/>
        </w:rPr>
        <w:t>Participants </w:t>
      </w:r>
      <w:r w:rsidRPr="007765EE">
        <w:rPr>
          <w:rFonts w:ascii="Arial Narrow" w:hAnsi="Arial Narrow"/>
        </w:rPr>
        <w:t xml:space="preserve">: Dans le cadre de cette étude, nous désirons rencontrer entre </w:t>
      </w:r>
      <w:r w:rsidR="009D6568">
        <w:rPr>
          <w:rFonts w:ascii="Arial Narrow" w:hAnsi="Arial Narrow"/>
        </w:rPr>
        <w:t>12</w:t>
      </w:r>
      <w:r w:rsidR="009D6568" w:rsidRPr="007765EE">
        <w:rPr>
          <w:rFonts w:ascii="Arial Narrow" w:hAnsi="Arial Narrow"/>
        </w:rPr>
        <w:t xml:space="preserve"> </w:t>
      </w:r>
      <w:r w:rsidR="00803CEB" w:rsidRPr="007765EE">
        <w:rPr>
          <w:rFonts w:ascii="Arial Narrow" w:hAnsi="Arial Narrow"/>
        </w:rPr>
        <w:t xml:space="preserve">et </w:t>
      </w:r>
      <w:r w:rsidR="009D6568">
        <w:rPr>
          <w:rFonts w:ascii="Arial Narrow" w:hAnsi="Arial Narrow"/>
        </w:rPr>
        <w:t>15</w:t>
      </w:r>
      <w:r w:rsidR="009D6568" w:rsidRPr="007765EE">
        <w:rPr>
          <w:rFonts w:ascii="Arial Narrow" w:hAnsi="Arial Narrow"/>
        </w:rPr>
        <w:t xml:space="preserve"> </w:t>
      </w:r>
      <w:r w:rsidR="00803CEB" w:rsidRPr="007765EE">
        <w:rPr>
          <w:rFonts w:ascii="Arial Narrow" w:hAnsi="Arial Narrow"/>
        </w:rPr>
        <w:t>étudi</w:t>
      </w:r>
      <w:r w:rsidRPr="007765EE">
        <w:rPr>
          <w:rFonts w:ascii="Arial Narrow" w:hAnsi="Arial Narrow"/>
        </w:rPr>
        <w:t>ants</w:t>
      </w:r>
      <w:r w:rsidR="00803CEB" w:rsidRPr="007765EE">
        <w:rPr>
          <w:rFonts w:ascii="Arial Narrow" w:hAnsi="Arial Narrow"/>
        </w:rPr>
        <w:t xml:space="preserve">. </w:t>
      </w:r>
      <w:r w:rsidR="007765EE" w:rsidRPr="007765EE">
        <w:rPr>
          <w:rFonts w:ascii="Arial Narrow" w:hAnsi="Arial Narrow"/>
        </w:rPr>
        <w:t xml:space="preserve">Les étudiants </w:t>
      </w:r>
      <w:r w:rsidR="007765EE">
        <w:rPr>
          <w:rFonts w:ascii="Arial Narrow" w:hAnsi="Arial Narrow"/>
        </w:rPr>
        <w:t xml:space="preserve">intéressés devront répondre à </w:t>
      </w:r>
      <w:r w:rsidR="008C5022">
        <w:rPr>
          <w:rFonts w:ascii="Arial Narrow" w:hAnsi="Arial Narrow"/>
        </w:rPr>
        <w:t>trois</w:t>
      </w:r>
      <w:r w:rsidR="007765EE">
        <w:rPr>
          <w:rFonts w:ascii="Arial Narrow" w:hAnsi="Arial Narrow"/>
        </w:rPr>
        <w:t xml:space="preserve"> critères</w:t>
      </w:r>
      <w:r w:rsidR="007765EE" w:rsidRPr="007765EE">
        <w:rPr>
          <w:rFonts w:ascii="Arial Narrow" w:hAnsi="Arial Narrow"/>
        </w:rPr>
        <w:t xml:space="preserve"> : 1) Être né au Québec et avoir la nationalité canadienne ; 2) Être un étudiant inscrit </w:t>
      </w:r>
      <w:r w:rsidR="00590A45">
        <w:rPr>
          <w:rFonts w:ascii="Arial Narrow" w:hAnsi="Arial Narrow"/>
        </w:rPr>
        <w:t xml:space="preserve">actuellement </w:t>
      </w:r>
      <w:r w:rsidR="007765EE" w:rsidRPr="007765EE">
        <w:rPr>
          <w:rFonts w:ascii="Arial Narrow" w:hAnsi="Arial Narrow"/>
        </w:rPr>
        <w:t xml:space="preserve">à un programme d’études de l’UQAC </w:t>
      </w:r>
      <w:r w:rsidR="000A37D9">
        <w:rPr>
          <w:rFonts w:ascii="Arial Narrow" w:hAnsi="Arial Narrow"/>
        </w:rPr>
        <w:t>;</w:t>
      </w:r>
      <w:r w:rsidRPr="007765EE">
        <w:rPr>
          <w:rFonts w:ascii="Arial Narrow" w:hAnsi="Arial Narrow"/>
        </w:rPr>
        <w:t xml:space="preserve"> </w:t>
      </w:r>
      <w:r w:rsidR="007478D9">
        <w:rPr>
          <w:rFonts w:ascii="Arial Narrow" w:hAnsi="Arial Narrow"/>
        </w:rPr>
        <w:t xml:space="preserve">3) </w:t>
      </w:r>
      <w:r w:rsidR="006A1452">
        <w:rPr>
          <w:rFonts w:ascii="Arial Narrow" w:hAnsi="Arial Narrow"/>
        </w:rPr>
        <w:t>Avoir eu des contacts avec des étudiants internationaux</w:t>
      </w:r>
      <w:r w:rsidR="00E81BE6">
        <w:rPr>
          <w:rFonts w:ascii="Arial Narrow" w:hAnsi="Arial Narrow"/>
        </w:rPr>
        <w:t xml:space="preserve"> </w:t>
      </w:r>
      <w:r w:rsidR="000704B2">
        <w:rPr>
          <w:rFonts w:ascii="Arial Narrow" w:hAnsi="Arial Narrow"/>
        </w:rPr>
        <w:t xml:space="preserve">dans </w:t>
      </w:r>
      <w:r w:rsidR="00493351">
        <w:rPr>
          <w:rFonts w:ascii="Arial Narrow" w:hAnsi="Arial Narrow"/>
        </w:rPr>
        <w:t>la dernière année et ce quel que soit la fréquence et la nature de ces contacts</w:t>
      </w:r>
      <w:r w:rsidR="006A1452">
        <w:rPr>
          <w:rFonts w:ascii="Arial Narrow" w:hAnsi="Arial Narrow"/>
        </w:rPr>
        <w:t>.</w:t>
      </w:r>
      <w:r w:rsidR="00212D6E">
        <w:rPr>
          <w:rFonts w:ascii="Arial Narrow" w:hAnsi="Arial Narrow"/>
        </w:rPr>
        <w:t xml:space="preserve"> </w:t>
      </w:r>
      <w:r w:rsidRPr="007765EE">
        <w:rPr>
          <w:rFonts w:ascii="Arial Narrow" w:hAnsi="Arial Narrow"/>
        </w:rPr>
        <w:t xml:space="preserve">Concrètement, </w:t>
      </w:r>
      <w:r w:rsidR="00212D6E">
        <w:rPr>
          <w:rFonts w:ascii="Arial Narrow" w:hAnsi="Arial Narrow"/>
        </w:rPr>
        <w:t xml:space="preserve">votre participation à cette étude se traduira par une rencontre individuelle d’une durée </w:t>
      </w:r>
      <w:r w:rsidR="00493351">
        <w:rPr>
          <w:rFonts w:ascii="Arial Narrow" w:hAnsi="Arial Narrow"/>
        </w:rPr>
        <w:t xml:space="preserve">approximative </w:t>
      </w:r>
      <w:r w:rsidR="00212D6E">
        <w:rPr>
          <w:rFonts w:ascii="Arial Narrow" w:hAnsi="Arial Narrow"/>
        </w:rPr>
        <w:t xml:space="preserve">de </w:t>
      </w:r>
      <w:r w:rsidR="00493351">
        <w:rPr>
          <w:rFonts w:ascii="Arial Narrow" w:hAnsi="Arial Narrow"/>
        </w:rPr>
        <w:t>75</w:t>
      </w:r>
      <w:r w:rsidR="00212D6E">
        <w:rPr>
          <w:rFonts w:ascii="Arial Narrow" w:hAnsi="Arial Narrow"/>
        </w:rPr>
        <w:t xml:space="preserve"> minutes</w:t>
      </w:r>
      <w:r w:rsidR="000704B2">
        <w:rPr>
          <w:rFonts w:ascii="Arial Narrow" w:hAnsi="Arial Narrow"/>
        </w:rPr>
        <w:t xml:space="preserve"> et par la complétion d’un questionnaire d’une durée approximative de 15 minutes</w:t>
      </w:r>
      <w:r w:rsidR="00212D6E">
        <w:rPr>
          <w:rFonts w:ascii="Arial Narrow" w:hAnsi="Arial Narrow"/>
        </w:rPr>
        <w:t xml:space="preserve">. </w:t>
      </w:r>
      <w:r w:rsidRPr="007765EE">
        <w:rPr>
          <w:rFonts w:ascii="Arial Narrow" w:hAnsi="Arial Narrow"/>
        </w:rPr>
        <w:t>Lors de cet entretien</w:t>
      </w:r>
      <w:r w:rsidRPr="003F1767">
        <w:rPr>
          <w:rFonts w:ascii="Arial Narrow" w:eastAsia="Calibri" w:hAnsi="Arial Narrow" w:cs="Calibri"/>
          <w:bCs/>
          <w:color w:val="000000"/>
        </w:rPr>
        <w:t xml:space="preserve">, </w:t>
      </w:r>
      <w:r w:rsidR="00212D6E">
        <w:rPr>
          <w:rFonts w:ascii="Arial Narrow" w:hAnsi="Arial Narrow" w:cs="Calibri"/>
          <w:bCs/>
          <w:color w:val="000000"/>
        </w:rPr>
        <w:t>vous</w:t>
      </w:r>
      <w:r w:rsidR="00212D6E" w:rsidRPr="003F1767">
        <w:rPr>
          <w:rFonts w:ascii="Arial Narrow" w:hAnsi="Arial Narrow" w:cs="Calibri"/>
          <w:bCs/>
          <w:color w:val="000000"/>
        </w:rPr>
        <w:t xml:space="preserve"> aur</w:t>
      </w:r>
      <w:r w:rsidR="00212D6E">
        <w:rPr>
          <w:rFonts w:ascii="Arial Narrow" w:hAnsi="Arial Narrow" w:cs="Calibri"/>
          <w:bCs/>
          <w:color w:val="000000"/>
        </w:rPr>
        <w:t xml:space="preserve">ez </w:t>
      </w:r>
      <w:r w:rsidRPr="003F1767">
        <w:rPr>
          <w:rFonts w:ascii="Arial Narrow" w:hAnsi="Arial Narrow" w:cs="Calibri"/>
          <w:bCs/>
          <w:color w:val="000000"/>
        </w:rPr>
        <w:t>à</w:t>
      </w:r>
      <w:r w:rsidRPr="003F1767">
        <w:rPr>
          <w:rFonts w:ascii="Arial Narrow" w:eastAsia="Calibri" w:hAnsi="Arial Narrow" w:cs="Calibri"/>
          <w:bCs/>
          <w:color w:val="000000"/>
        </w:rPr>
        <w:t xml:space="preserve"> répondre à des questions concernant </w:t>
      </w:r>
      <w:r w:rsidR="00212D6E">
        <w:rPr>
          <w:rFonts w:ascii="Arial Narrow" w:eastAsia="Calibri" w:hAnsi="Arial Narrow" w:cs="Calibri"/>
          <w:bCs/>
          <w:color w:val="000000"/>
        </w:rPr>
        <w:t>votre</w:t>
      </w:r>
      <w:r w:rsidR="00212D6E" w:rsidRPr="003F1767">
        <w:rPr>
          <w:rFonts w:ascii="Arial Narrow" w:eastAsia="Calibri" w:hAnsi="Arial Narrow" w:cs="Calibri"/>
          <w:bCs/>
          <w:color w:val="000000"/>
        </w:rPr>
        <w:t xml:space="preserve"> </w:t>
      </w:r>
      <w:r w:rsidR="00E84134">
        <w:rPr>
          <w:rFonts w:ascii="Arial Narrow" w:eastAsia="Calibri" w:hAnsi="Arial Narrow" w:cs="Calibri"/>
          <w:bCs/>
          <w:color w:val="000000"/>
        </w:rPr>
        <w:t xml:space="preserve">perception et </w:t>
      </w:r>
      <w:r w:rsidR="00212D6E">
        <w:rPr>
          <w:rFonts w:ascii="Arial Narrow" w:eastAsia="Calibri" w:hAnsi="Arial Narrow" w:cs="Calibri"/>
          <w:bCs/>
          <w:color w:val="000000"/>
        </w:rPr>
        <w:t>votre</w:t>
      </w:r>
      <w:r w:rsidR="00212D6E" w:rsidRPr="003F1767">
        <w:rPr>
          <w:rFonts w:ascii="Arial Narrow" w:eastAsia="Calibri" w:hAnsi="Arial Narrow" w:cs="Calibri"/>
          <w:bCs/>
          <w:color w:val="000000"/>
        </w:rPr>
        <w:t xml:space="preserve"> </w:t>
      </w:r>
      <w:r w:rsidR="007507AB">
        <w:rPr>
          <w:rFonts w:ascii="Arial Narrow" w:eastAsia="Calibri" w:hAnsi="Arial Narrow" w:cs="Calibri"/>
          <w:bCs/>
          <w:color w:val="000000"/>
        </w:rPr>
        <w:t xml:space="preserve">vécu </w:t>
      </w:r>
      <w:r w:rsidR="00E84134">
        <w:rPr>
          <w:rFonts w:ascii="Arial Narrow" w:eastAsia="Calibri" w:hAnsi="Arial Narrow" w:cs="Calibri"/>
          <w:bCs/>
          <w:color w:val="000000"/>
        </w:rPr>
        <w:t>à l’égard d</w:t>
      </w:r>
      <w:r w:rsidR="00803CEB" w:rsidRPr="003F1767">
        <w:rPr>
          <w:rFonts w:ascii="Arial Narrow" w:eastAsia="Calibri" w:hAnsi="Arial Narrow" w:cs="Calibri"/>
          <w:bCs/>
          <w:color w:val="000000"/>
        </w:rPr>
        <w:t xml:space="preserve">es étudiants internationaux de </w:t>
      </w:r>
      <w:r w:rsidR="00CF27AB" w:rsidRPr="00CF27AB">
        <w:rPr>
          <w:rFonts w:ascii="Arial Narrow" w:hAnsi="Arial Narrow"/>
        </w:rPr>
        <w:t xml:space="preserve">l’UQAC. Vous devrez également compléter un court questionnaire comprenant des questions à choix multiples sur ce thème. </w:t>
      </w:r>
      <w:r w:rsidR="003D50B8">
        <w:rPr>
          <w:rFonts w:ascii="Arial Narrow" w:hAnsi="Arial Narrow"/>
        </w:rPr>
        <w:t>L</w:t>
      </w:r>
      <w:r w:rsidR="00590A45" w:rsidRPr="00590A45">
        <w:rPr>
          <w:rFonts w:ascii="Arial Narrow" w:hAnsi="Arial Narrow"/>
        </w:rPr>
        <w:t xml:space="preserve">e moment et l’endroit de la rencontre seront déterminés conjointement </w:t>
      </w:r>
      <w:r w:rsidR="00723C7C">
        <w:rPr>
          <w:rFonts w:ascii="Arial Narrow" w:hAnsi="Arial Narrow"/>
        </w:rPr>
        <w:t xml:space="preserve">entre </w:t>
      </w:r>
      <w:r w:rsidR="00212D6E">
        <w:rPr>
          <w:rFonts w:ascii="Arial Narrow" w:hAnsi="Arial Narrow"/>
        </w:rPr>
        <w:t>vous</w:t>
      </w:r>
      <w:r w:rsidR="00590A45" w:rsidRPr="00590A45">
        <w:rPr>
          <w:rFonts w:ascii="Arial Narrow" w:hAnsi="Arial Narrow"/>
        </w:rPr>
        <w:t xml:space="preserve"> et moi. </w:t>
      </w:r>
    </w:p>
    <w:p w:rsidR="009D77A4" w:rsidRPr="00590A45" w:rsidRDefault="009D77A4" w:rsidP="00341474">
      <w:pPr>
        <w:jc w:val="both"/>
        <w:rPr>
          <w:rFonts w:ascii="Arial Narrow" w:hAnsi="Arial Narrow"/>
        </w:rPr>
      </w:pPr>
    </w:p>
    <w:p w:rsidR="00B44E24" w:rsidRDefault="009D77A4" w:rsidP="00341474">
      <w:pPr>
        <w:jc w:val="both"/>
        <w:rPr>
          <w:rFonts w:cs="Calibri"/>
          <w:bCs/>
          <w:color w:val="000000"/>
        </w:rPr>
      </w:pPr>
      <w:r w:rsidRPr="003F1767">
        <w:rPr>
          <w:rFonts w:ascii="Arial Narrow" w:hAnsi="Arial Narrow"/>
          <w:b/>
        </w:rPr>
        <w:t>Vous êtes intéressé</w:t>
      </w:r>
      <w:r w:rsidRPr="003F1767">
        <w:rPr>
          <w:rFonts w:ascii="Arial Narrow" w:hAnsi="Arial Narrow"/>
        </w:rPr>
        <w:t xml:space="preserve"> à prendre part à cette démarche et </w:t>
      </w:r>
      <w:r w:rsidR="00DD7D6D">
        <w:rPr>
          <w:rFonts w:ascii="Arial Narrow" w:hAnsi="Arial Narrow"/>
        </w:rPr>
        <w:t xml:space="preserve">à </w:t>
      </w:r>
      <w:r w:rsidR="000F16D2">
        <w:rPr>
          <w:rFonts w:ascii="Arial Narrow" w:hAnsi="Arial Narrow"/>
        </w:rPr>
        <w:t xml:space="preserve">réaliser une </w:t>
      </w:r>
      <w:r w:rsidRPr="003F1767">
        <w:rPr>
          <w:rFonts w:ascii="Arial Narrow" w:hAnsi="Arial Narrow"/>
        </w:rPr>
        <w:t xml:space="preserve"> entrevue? </w:t>
      </w:r>
      <w:r w:rsidR="003843EE">
        <w:rPr>
          <w:rFonts w:ascii="Arial Narrow" w:hAnsi="Arial Narrow"/>
        </w:rPr>
        <w:t xml:space="preserve"> Je vous invite à </w:t>
      </w:r>
      <w:r w:rsidR="009C4A91">
        <w:rPr>
          <w:rFonts w:ascii="Arial Narrow" w:hAnsi="Arial Narrow"/>
        </w:rPr>
        <w:t>me contacter</w:t>
      </w:r>
      <w:r w:rsidR="000F16D2">
        <w:rPr>
          <w:rFonts w:ascii="Arial Narrow" w:hAnsi="Arial Narrow"/>
        </w:rPr>
        <w:t xml:space="preserve"> </w:t>
      </w:r>
      <w:r w:rsidR="00DD7D6D">
        <w:rPr>
          <w:rFonts w:ascii="Arial Narrow" w:hAnsi="Arial Narrow"/>
        </w:rPr>
        <w:t>par c</w:t>
      </w:r>
      <w:r w:rsidRPr="003F1767">
        <w:rPr>
          <w:rFonts w:ascii="Arial Narrow" w:hAnsi="Arial Narrow"/>
        </w:rPr>
        <w:t>ourriel</w:t>
      </w:r>
      <w:r w:rsidR="00DD7D6D">
        <w:rPr>
          <w:rFonts w:ascii="Arial Narrow" w:hAnsi="Arial Narrow"/>
        </w:rPr>
        <w:t xml:space="preserve"> à cette adresse</w:t>
      </w:r>
      <w:r w:rsidR="009C4A91">
        <w:rPr>
          <w:rFonts w:ascii="Arial Narrow" w:hAnsi="Arial Narrow"/>
        </w:rPr>
        <w:t xml:space="preserve"> </w:t>
      </w:r>
      <w:hyperlink r:id="rId5" w:history="1">
        <w:r w:rsidR="000B2BD0" w:rsidRPr="00DD7D6D">
          <w:rPr>
            <w:rFonts w:cs="Calibri"/>
            <w:b/>
            <w:bCs/>
            <w:color w:val="000000"/>
          </w:rPr>
          <w:t>memoiresandracote@gmail.com</w:t>
        </w:r>
      </w:hyperlink>
      <w:r w:rsidR="009C4A91" w:rsidRPr="009C4A91">
        <w:rPr>
          <w:rFonts w:cs="Calibri"/>
          <w:bCs/>
          <w:color w:val="000000"/>
        </w:rPr>
        <w:t xml:space="preserve"> </w:t>
      </w:r>
      <w:r w:rsidR="00DD7D6D">
        <w:rPr>
          <w:rFonts w:cs="Calibri"/>
          <w:bCs/>
          <w:color w:val="000000"/>
        </w:rPr>
        <w:t xml:space="preserve">ou par téléphone à ce numéro </w:t>
      </w:r>
      <w:r w:rsidR="009C4A91" w:rsidRPr="009C4A91">
        <w:rPr>
          <w:rFonts w:cs="Calibri"/>
          <w:bCs/>
          <w:color w:val="000000"/>
        </w:rPr>
        <w:t xml:space="preserve">: </w:t>
      </w:r>
      <w:r w:rsidR="009C4A91" w:rsidRPr="00DD7D6D">
        <w:rPr>
          <w:rFonts w:cs="Calibri"/>
          <w:b/>
          <w:bCs/>
          <w:color w:val="000000"/>
        </w:rPr>
        <w:t>418-545-5011 poste 4570</w:t>
      </w:r>
      <w:r w:rsidR="009C4A91" w:rsidRPr="009C4A91">
        <w:rPr>
          <w:rFonts w:cs="Calibri"/>
          <w:bCs/>
          <w:color w:val="000000"/>
        </w:rPr>
        <w:t xml:space="preserve"> (laissez un message)</w:t>
      </w:r>
      <w:r w:rsidR="00DD7D6D">
        <w:rPr>
          <w:rFonts w:cs="Calibri"/>
          <w:bCs/>
          <w:color w:val="000000"/>
        </w:rPr>
        <w:t>.</w:t>
      </w:r>
    </w:p>
    <w:p w:rsidR="009C4A91" w:rsidRDefault="009C4A91" w:rsidP="00341474">
      <w:pPr>
        <w:jc w:val="both"/>
        <w:rPr>
          <w:rFonts w:cs="Calibri"/>
          <w:bCs/>
          <w:color w:val="000000"/>
        </w:rPr>
      </w:pPr>
    </w:p>
    <w:p w:rsidR="009C4A91" w:rsidRDefault="009C4A91" w:rsidP="00341474">
      <w:pPr>
        <w:jc w:val="both"/>
        <w:rPr>
          <w:rFonts w:ascii="Arial Narrow" w:hAnsi="Arial Narrow"/>
        </w:rPr>
      </w:pPr>
      <w:r w:rsidRPr="009C4A91">
        <w:rPr>
          <w:rFonts w:ascii="Arial Narrow" w:hAnsi="Arial Narrow"/>
        </w:rPr>
        <w:t>Je vous remercie beaucoup de l’intérêt que vous portez à m</w:t>
      </w:r>
      <w:r>
        <w:rPr>
          <w:rFonts w:ascii="Arial Narrow" w:hAnsi="Arial Narrow"/>
        </w:rPr>
        <w:t>a</w:t>
      </w:r>
      <w:r w:rsidRPr="009C4A91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recherche.</w:t>
      </w:r>
      <w:r w:rsidRPr="009C4A91">
        <w:rPr>
          <w:rFonts w:ascii="Arial Narrow" w:hAnsi="Arial Narrow"/>
        </w:rPr>
        <w:t xml:space="preserve"> Sans votre participation, une telle </w:t>
      </w:r>
      <w:r>
        <w:rPr>
          <w:rFonts w:ascii="Arial Narrow" w:hAnsi="Arial Narrow"/>
        </w:rPr>
        <w:t xml:space="preserve">étude </w:t>
      </w:r>
      <w:r w:rsidRPr="009C4A91">
        <w:rPr>
          <w:rFonts w:ascii="Arial Narrow" w:hAnsi="Arial Narrow"/>
        </w:rPr>
        <w:t>ne serait pas réalisable.</w:t>
      </w:r>
    </w:p>
    <w:p w:rsidR="00DD7D6D" w:rsidRDefault="00DD7D6D" w:rsidP="00341474">
      <w:pPr>
        <w:jc w:val="both"/>
        <w:rPr>
          <w:rFonts w:ascii="Arial Narrow" w:hAnsi="Arial Narrow"/>
        </w:rPr>
      </w:pPr>
    </w:p>
    <w:p w:rsidR="008A320A" w:rsidRDefault="00DD7D6D" w:rsidP="00341474">
      <w:pPr>
        <w:jc w:val="both"/>
        <w:rPr>
          <w:ins w:id="0" w:author="Services Informatiques" w:date="2013-05-22T12:29:00Z"/>
          <w:rFonts w:ascii="Arial Narrow" w:hAnsi="Arial Narrow"/>
        </w:rPr>
      </w:pPr>
      <w:r>
        <w:rPr>
          <w:rFonts w:ascii="Arial Narrow" w:hAnsi="Arial Narrow"/>
        </w:rPr>
        <w:t xml:space="preserve">Sandra Côté, </w:t>
      </w:r>
    </w:p>
    <w:p w:rsidR="00DD7D6D" w:rsidRDefault="00DD7D6D" w:rsidP="00341474">
      <w:pPr>
        <w:jc w:val="both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étudiante</w:t>
      </w:r>
      <w:proofErr w:type="gramEnd"/>
      <w:r w:rsidR="008A320A">
        <w:rPr>
          <w:rFonts w:ascii="Arial Narrow" w:hAnsi="Arial Narrow"/>
        </w:rPr>
        <w:t xml:space="preserve"> à la maîtrise en travail social</w:t>
      </w:r>
    </w:p>
    <w:p w:rsidR="008A320A" w:rsidRPr="009C4A91" w:rsidRDefault="008A320A" w:rsidP="00341474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UQAC</w:t>
      </w:r>
    </w:p>
    <w:sectPr w:rsidR="008A320A" w:rsidRPr="009C4A91" w:rsidSect="00B44E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4E72"/>
    <w:multiLevelType w:val="hybridMultilevel"/>
    <w:tmpl w:val="1B0C10BE"/>
    <w:lvl w:ilvl="0" w:tplc="5060E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B018E"/>
    <w:multiLevelType w:val="hybridMultilevel"/>
    <w:tmpl w:val="B9EADCF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72BDD"/>
    <w:multiLevelType w:val="hybridMultilevel"/>
    <w:tmpl w:val="EAFEBC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efaultTabStop w:val="708"/>
  <w:hyphenationZone w:val="425"/>
  <w:characterSpacingControl w:val="doNotCompress"/>
  <w:compat/>
  <w:rsids>
    <w:rsidRoot w:val="009D77A4"/>
    <w:rsid w:val="000704B2"/>
    <w:rsid w:val="000A37D9"/>
    <w:rsid w:val="000B2BD0"/>
    <w:rsid w:val="000C7FDA"/>
    <w:rsid w:val="000F16D2"/>
    <w:rsid w:val="00212D6E"/>
    <w:rsid w:val="00234E5D"/>
    <w:rsid w:val="002877E6"/>
    <w:rsid w:val="002C7B23"/>
    <w:rsid w:val="00341474"/>
    <w:rsid w:val="003843EE"/>
    <w:rsid w:val="003D50B8"/>
    <w:rsid w:val="003E11A6"/>
    <w:rsid w:val="003F07EF"/>
    <w:rsid w:val="003F1767"/>
    <w:rsid w:val="00435866"/>
    <w:rsid w:val="00491A64"/>
    <w:rsid w:val="00493351"/>
    <w:rsid w:val="00590A45"/>
    <w:rsid w:val="00622D08"/>
    <w:rsid w:val="006321AF"/>
    <w:rsid w:val="00686515"/>
    <w:rsid w:val="006A1452"/>
    <w:rsid w:val="00723C7C"/>
    <w:rsid w:val="007478D9"/>
    <w:rsid w:val="007507AB"/>
    <w:rsid w:val="00761D1D"/>
    <w:rsid w:val="007765EE"/>
    <w:rsid w:val="007B325E"/>
    <w:rsid w:val="007D35AB"/>
    <w:rsid w:val="00803CEB"/>
    <w:rsid w:val="008A320A"/>
    <w:rsid w:val="008C5022"/>
    <w:rsid w:val="00933DF3"/>
    <w:rsid w:val="009426ED"/>
    <w:rsid w:val="00957681"/>
    <w:rsid w:val="00987C14"/>
    <w:rsid w:val="009C4A91"/>
    <w:rsid w:val="009D6568"/>
    <w:rsid w:val="009D77A4"/>
    <w:rsid w:val="00A534D6"/>
    <w:rsid w:val="00AA035D"/>
    <w:rsid w:val="00AA337A"/>
    <w:rsid w:val="00B37034"/>
    <w:rsid w:val="00B44E24"/>
    <w:rsid w:val="00B960D4"/>
    <w:rsid w:val="00CA4FCA"/>
    <w:rsid w:val="00CB2E6D"/>
    <w:rsid w:val="00CF27AB"/>
    <w:rsid w:val="00DD7D6D"/>
    <w:rsid w:val="00DE3590"/>
    <w:rsid w:val="00E81BE6"/>
    <w:rsid w:val="00E84134"/>
    <w:rsid w:val="00F12E86"/>
    <w:rsid w:val="00F65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7A4"/>
    <w:rPr>
      <w:rFonts w:ascii="Times New Roman" w:eastAsia="Times New Roman" w:hAnsi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4A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D77A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877E6"/>
    <w:pPr>
      <w:spacing w:after="200" w:line="276" w:lineRule="auto"/>
      <w:ind w:left="708"/>
    </w:pPr>
    <w:rPr>
      <w:rFonts w:ascii="Calibri" w:hAnsi="Calibri"/>
      <w:sz w:val="22"/>
      <w:szCs w:val="22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1474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41474"/>
    <w:rPr>
      <w:rFonts w:ascii="Tahoma" w:eastAsia="Times New Roman" w:hAnsi="Tahoma" w:cs="Tahoma"/>
      <w:sz w:val="16"/>
      <w:szCs w:val="16"/>
      <w:lang w:eastAsia="fr-FR"/>
    </w:rPr>
  </w:style>
  <w:style w:type="character" w:styleId="Marquedecommentaire">
    <w:name w:val="annotation reference"/>
    <w:uiPriority w:val="99"/>
    <w:semiHidden/>
    <w:unhideWhenUsed/>
    <w:rsid w:val="009D656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D6568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9D6568"/>
    <w:rPr>
      <w:rFonts w:ascii="Times New Roman" w:eastAsia="Times New Roman" w:hAnsi="Times New Roman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D6568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D6568"/>
    <w:rPr>
      <w:rFonts w:ascii="Times New Roman" w:eastAsia="Times New Roman" w:hAnsi="Times New Roman"/>
      <w:b/>
      <w:bCs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C4A9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moiresandraco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Chicoutimi</Company>
  <LinksUpToDate>false</LinksUpToDate>
  <CharactersWithSpaces>2811</CharactersWithSpaces>
  <SharedDoc>false</SharedDoc>
  <HLinks>
    <vt:vector size="6" baseType="variant">
      <vt:variant>
        <vt:i4>3014779</vt:i4>
      </vt:variant>
      <vt:variant>
        <vt:i4>0</vt:i4>
      </vt:variant>
      <vt:variant>
        <vt:i4>0</vt:i4>
      </vt:variant>
      <vt:variant>
        <vt:i4>5</vt:i4>
      </vt:variant>
      <vt:variant>
        <vt:lpwstr>mailto:sandra-s_cote@uqac.ca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Services Informatiques</dc:creator>
  <cp:keywords/>
  <cp:lastModifiedBy>Services Informatiques</cp:lastModifiedBy>
  <cp:revision>13</cp:revision>
  <dcterms:created xsi:type="dcterms:W3CDTF">2013-03-13T16:34:00Z</dcterms:created>
  <dcterms:modified xsi:type="dcterms:W3CDTF">2013-05-22T16:30:00Z</dcterms:modified>
</cp:coreProperties>
</file>